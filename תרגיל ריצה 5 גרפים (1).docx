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D24CB" w14:textId="06D119E2" w:rsidR="006E70D0" w:rsidRDefault="006616FE">
      <w:pPr>
        <w:rPr>
          <w:rtl/>
        </w:rPr>
      </w:pPr>
      <w:r>
        <w:rPr>
          <w:rFonts w:hint="cs"/>
          <w:rtl/>
        </w:rPr>
        <w:t xml:space="preserve">  </w:t>
      </w:r>
      <w:r w:rsidR="00736EFB">
        <w:rPr>
          <w:rFonts w:hint="cs"/>
          <w:rtl/>
        </w:rPr>
        <w:t>בס"ד</w:t>
      </w:r>
    </w:p>
    <w:p w14:paraId="1069E2BE" w14:textId="77777777" w:rsidR="00A77B6B" w:rsidRDefault="00A77B6B" w:rsidP="00A77B6B">
      <w:pPr>
        <w:spacing w:line="360" w:lineRule="auto"/>
        <w:rPr>
          <w:rFonts w:cs="David"/>
          <w:rtl/>
        </w:rPr>
      </w:pPr>
    </w:p>
    <w:p w14:paraId="492C5B7B" w14:textId="7672ED8B" w:rsidR="00A77B6B" w:rsidRDefault="00A77B6B" w:rsidP="00A77B6B">
      <w:pPr>
        <w:pStyle w:val="1"/>
        <w:jc w:val="center"/>
        <w:rPr>
          <w:rtl/>
        </w:rPr>
      </w:pPr>
      <w:r>
        <w:rPr>
          <w:rFonts w:hint="cs"/>
          <w:rtl/>
        </w:rPr>
        <w:t xml:space="preserve">תרגיל 5 </w:t>
      </w:r>
      <w:r>
        <w:rPr>
          <w:rtl/>
        </w:rPr>
        <w:t>–</w:t>
      </w:r>
      <w:r>
        <w:rPr>
          <w:rFonts w:hint="cs"/>
          <w:rtl/>
        </w:rPr>
        <w:t xml:space="preserve"> גרפים </w:t>
      </w:r>
    </w:p>
    <w:p w14:paraId="45BE49F6" w14:textId="77777777" w:rsidR="00A77B6B" w:rsidRDefault="00A77B6B" w:rsidP="00A77B6B">
      <w:pPr>
        <w:spacing w:after="120"/>
        <w:rPr>
          <w:rFonts w:cs="David"/>
          <w:rtl/>
        </w:rPr>
      </w:pPr>
    </w:p>
    <w:p w14:paraId="302838C3" w14:textId="77777777" w:rsidR="00A77B6B" w:rsidRDefault="00A77B6B" w:rsidP="00A77B6B">
      <w:pPr>
        <w:spacing w:after="120"/>
        <w:rPr>
          <w:rFonts w:cs="David"/>
          <w:rtl/>
        </w:rPr>
      </w:pPr>
      <w:r>
        <w:rPr>
          <w:rFonts w:cs="David" w:hint="cs"/>
          <w:rtl/>
        </w:rPr>
        <w:t xml:space="preserve">מטרת תרגיל זה: בניית תת מערכת שתאפשר לקבוע סדר של מטלות שיש צורך לבצע לטיפול במצבים מסוימים במוקד הרפואי. </w:t>
      </w:r>
    </w:p>
    <w:p w14:paraId="121654E1" w14:textId="77777777" w:rsidR="00A77B6B" w:rsidRDefault="00A77B6B" w:rsidP="00A77B6B">
      <w:pPr>
        <w:spacing w:after="120"/>
        <w:rPr>
          <w:rFonts w:cs="David"/>
          <w:rtl/>
        </w:rPr>
      </w:pPr>
      <w:r>
        <w:rPr>
          <w:rFonts w:cs="David" w:hint="cs"/>
          <w:rtl/>
        </w:rPr>
        <w:t xml:space="preserve">נניח שקיימות סדרה של מטלות שיש לבצע במצב מסוים, ועבור כל מטלה, מוגדרת רשימת מטלות שצריכות להסתיים לפני הביצוע שלה. </w:t>
      </w:r>
    </w:p>
    <w:p w14:paraId="7DC2EC83" w14:textId="77777777" w:rsidR="00A77B6B" w:rsidRDefault="00A77B6B" w:rsidP="00A77B6B">
      <w:pPr>
        <w:spacing w:after="120"/>
        <w:rPr>
          <w:rFonts w:cs="David"/>
          <w:rtl/>
        </w:rPr>
      </w:pPr>
      <w:r>
        <w:rPr>
          <w:rFonts w:cs="David" w:hint="cs"/>
          <w:rtl/>
        </w:rPr>
        <w:t xml:space="preserve">לצורך כך עליכם להגדיר מבנה של </w:t>
      </w:r>
      <w:r>
        <w:rPr>
          <w:rFonts w:cs="David" w:hint="cs"/>
          <w:u w:val="single"/>
          <w:rtl/>
        </w:rPr>
        <w:t>גרף מכוון</w:t>
      </w:r>
      <w:r>
        <w:rPr>
          <w:rFonts w:cs="David" w:hint="cs"/>
          <w:rtl/>
        </w:rPr>
        <w:t xml:space="preserve"> של מטלות, כאשר כל מטלה מוגדרת </w:t>
      </w:r>
      <w:proofErr w:type="spellStart"/>
      <w:r>
        <w:rPr>
          <w:rFonts w:cs="David" w:hint="cs"/>
          <w:rtl/>
        </w:rPr>
        <w:t>כ</w:t>
      </w:r>
      <w:r>
        <w:rPr>
          <w:rFonts w:cs="David" w:hint="cs"/>
          <w:u w:val="single"/>
          <w:rtl/>
        </w:rPr>
        <w:t>קדקוד</w:t>
      </w:r>
      <w:proofErr w:type="spellEnd"/>
      <w:r>
        <w:rPr>
          <w:rFonts w:cs="David" w:hint="cs"/>
          <w:rtl/>
        </w:rPr>
        <w:t xml:space="preserve"> וכל סדר בין מטלות מוגדר כ</w:t>
      </w:r>
      <w:r>
        <w:rPr>
          <w:rFonts w:cs="David" w:hint="cs"/>
          <w:u w:val="single"/>
          <w:rtl/>
        </w:rPr>
        <w:t>קשת</w:t>
      </w:r>
      <w:r>
        <w:rPr>
          <w:rFonts w:cs="David" w:hint="cs"/>
          <w:rtl/>
        </w:rPr>
        <w:t xml:space="preserve">. לדוגמא, אם מטלה </w:t>
      </w:r>
      <w:r w:rsidRPr="009E4DCB">
        <w:rPr>
          <w:rFonts w:cs="David" w:hint="cs"/>
          <w:color w:val="0070C0"/>
        </w:rPr>
        <w:t>A</w:t>
      </w:r>
      <w:r>
        <w:rPr>
          <w:rFonts w:cs="David" w:hint="cs"/>
          <w:rtl/>
        </w:rPr>
        <w:t xml:space="preserve"> יכולה להתבצע רק אחרי שמטלות </w:t>
      </w:r>
      <w:r w:rsidRPr="009E4DCB">
        <w:rPr>
          <w:rFonts w:cs="David"/>
          <w:color w:val="0070C0"/>
        </w:rPr>
        <w:t>B,C</w:t>
      </w:r>
      <w:r>
        <w:rPr>
          <w:rFonts w:cs="David" w:hint="cs"/>
          <w:rtl/>
        </w:rPr>
        <w:t xml:space="preserve"> מסתיימות, תוגדר קשת מקודקוד </w:t>
      </w:r>
      <w:r w:rsidRPr="009E4DCB">
        <w:rPr>
          <w:rFonts w:cs="David" w:hint="cs"/>
          <w:color w:val="0070C0"/>
        </w:rPr>
        <w:t>B</w:t>
      </w:r>
      <w:r>
        <w:rPr>
          <w:rFonts w:cs="David" w:hint="cs"/>
          <w:rtl/>
        </w:rPr>
        <w:t xml:space="preserve"> </w:t>
      </w:r>
      <w:proofErr w:type="spellStart"/>
      <w:r>
        <w:rPr>
          <w:rFonts w:cs="David" w:hint="cs"/>
          <w:rtl/>
        </w:rPr>
        <w:t>לקדקוד</w:t>
      </w:r>
      <w:proofErr w:type="spellEnd"/>
      <w:r>
        <w:rPr>
          <w:rFonts w:cs="David" w:hint="cs"/>
          <w:rtl/>
        </w:rPr>
        <w:t xml:space="preserve"> </w:t>
      </w:r>
      <w:r w:rsidRPr="009E4DCB">
        <w:rPr>
          <w:rFonts w:cs="David" w:hint="cs"/>
          <w:color w:val="0070C0"/>
        </w:rPr>
        <w:t>A</w:t>
      </w:r>
      <w:r>
        <w:rPr>
          <w:rFonts w:cs="David" w:hint="cs"/>
          <w:rtl/>
        </w:rPr>
        <w:t xml:space="preserve">, וקשת נוספת מקודקוד </w:t>
      </w:r>
      <w:r w:rsidRPr="009E4DCB">
        <w:rPr>
          <w:rFonts w:cs="David" w:hint="cs"/>
          <w:color w:val="0070C0"/>
        </w:rPr>
        <w:t>C</w:t>
      </w:r>
      <w:r>
        <w:rPr>
          <w:rFonts w:cs="David" w:hint="cs"/>
          <w:rtl/>
        </w:rPr>
        <w:t xml:space="preserve"> </w:t>
      </w:r>
      <w:proofErr w:type="spellStart"/>
      <w:r>
        <w:rPr>
          <w:rFonts w:cs="David" w:hint="cs"/>
          <w:rtl/>
        </w:rPr>
        <w:t>לקדקוד</w:t>
      </w:r>
      <w:proofErr w:type="spellEnd"/>
      <w:r>
        <w:rPr>
          <w:rFonts w:cs="David" w:hint="cs"/>
          <w:rtl/>
        </w:rPr>
        <w:t xml:space="preserve"> </w:t>
      </w:r>
      <w:r w:rsidRPr="009E4DCB">
        <w:rPr>
          <w:rFonts w:cs="David" w:hint="cs"/>
          <w:color w:val="0070C0"/>
        </w:rPr>
        <w:t>A</w:t>
      </w:r>
      <w:r>
        <w:rPr>
          <w:rFonts w:cs="David" w:hint="cs"/>
          <w:rtl/>
        </w:rPr>
        <w:t xml:space="preserve">. (כפי שלמדנו בשיעור). </w:t>
      </w:r>
    </w:p>
    <w:p w14:paraId="39F8674F" w14:textId="77777777" w:rsidR="00A77B6B" w:rsidRDefault="00A77B6B" w:rsidP="00A77B6B">
      <w:pPr>
        <w:spacing w:after="120"/>
        <w:rPr>
          <w:rFonts w:cs="David"/>
          <w:rtl/>
        </w:rPr>
      </w:pPr>
      <w:r w:rsidRPr="00C07F0A">
        <w:rPr>
          <w:noProof/>
        </w:rPr>
        <w:drawing>
          <wp:inline distT="0" distB="0" distL="0" distR="0" wp14:anchorId="218A517C" wp14:editId="5264D2BE">
            <wp:extent cx="5274310" cy="2246630"/>
            <wp:effectExtent l="0" t="0" r="2540" b="1270"/>
            <wp:docPr id="8" name="תמונה 8" descr="תוצאת תמונה עבור ‪DAG a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DAG al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46630"/>
                    </a:xfrm>
                    <a:prstGeom prst="rect">
                      <a:avLst/>
                    </a:prstGeom>
                    <a:noFill/>
                    <a:ln>
                      <a:noFill/>
                    </a:ln>
                  </pic:spPr>
                </pic:pic>
              </a:graphicData>
            </a:graphic>
          </wp:inline>
        </w:drawing>
      </w:r>
    </w:p>
    <w:p w14:paraId="09A01626" w14:textId="77777777" w:rsidR="00A77B6B" w:rsidRPr="00170F9F" w:rsidRDefault="00A77B6B" w:rsidP="00A77B6B">
      <w:pPr>
        <w:spacing w:after="120"/>
        <w:rPr>
          <w:rFonts w:cs="David"/>
          <w:b/>
          <w:bCs/>
          <w:rtl/>
        </w:rPr>
      </w:pPr>
      <w:r w:rsidRPr="00170F9F">
        <w:rPr>
          <w:rFonts w:cs="David" w:hint="cs"/>
          <w:b/>
          <w:bCs/>
          <w:rtl/>
        </w:rPr>
        <w:t xml:space="preserve">בתרגיל זה עליכם להגדיר את הגרף, לקלוט את רשימת המטלות כפי שתוארה למעלה, ולהדפיס הצעה לסדר של ביצוע המטלות, באופן שכל מטלה תתבצע רק אחרי סיום ביצוע המטלות שצריכות להסתיים לפניה. </w:t>
      </w:r>
    </w:p>
    <w:p w14:paraId="5D7E581D" w14:textId="77777777" w:rsidR="00A77B6B" w:rsidRDefault="00A77B6B" w:rsidP="00A77B6B">
      <w:pPr>
        <w:spacing w:line="360" w:lineRule="auto"/>
        <w:rPr>
          <w:rFonts w:cs="David"/>
          <w:b/>
          <w:bCs/>
          <w:color w:val="0070C0"/>
          <w:sz w:val="28"/>
          <w:szCs w:val="28"/>
          <w:u w:val="single"/>
          <w:rtl/>
        </w:rPr>
      </w:pPr>
      <w:r w:rsidRPr="0058254D">
        <w:rPr>
          <w:rFonts w:cs="David" w:hint="cs"/>
          <w:b/>
          <w:bCs/>
          <w:color w:val="0070C0"/>
          <w:sz w:val="28"/>
          <w:szCs w:val="28"/>
          <w:u w:val="single"/>
          <w:rtl/>
        </w:rPr>
        <w:t>שלב א': הגדרת הגרף</w:t>
      </w:r>
      <w:r>
        <w:rPr>
          <w:rFonts w:cs="David" w:hint="cs"/>
          <w:b/>
          <w:bCs/>
          <w:color w:val="0070C0"/>
          <w:sz w:val="28"/>
          <w:szCs w:val="28"/>
          <w:u w:val="single"/>
          <w:rtl/>
        </w:rPr>
        <w:t xml:space="preserve"> </w:t>
      </w:r>
    </w:p>
    <w:p w14:paraId="53074619" w14:textId="77777777" w:rsidR="00A77B6B" w:rsidRPr="001F5F0B" w:rsidRDefault="00A77B6B" w:rsidP="00A77B6B">
      <w:pPr>
        <w:spacing w:line="360" w:lineRule="auto"/>
        <w:rPr>
          <w:rFonts w:cs="David"/>
          <w:b/>
          <w:bCs/>
          <w:rtl/>
        </w:rPr>
      </w:pPr>
      <w:r>
        <w:rPr>
          <w:rFonts w:cs="David" w:hint="cs"/>
          <w:b/>
          <w:bCs/>
          <w:rtl/>
        </w:rPr>
        <w:t>יש לה</w:t>
      </w:r>
      <w:r w:rsidRPr="001F5F0B">
        <w:rPr>
          <w:rFonts w:cs="David" w:hint="cs"/>
          <w:b/>
          <w:bCs/>
          <w:rtl/>
        </w:rPr>
        <w:t xml:space="preserve">גדיר מחלקה עבור גרף מכוון כאשר כל קדקוד בה מכיל מפתח מסוג </w:t>
      </w:r>
      <w:r w:rsidRPr="001F5F0B">
        <w:rPr>
          <w:rFonts w:cs="David"/>
          <w:b/>
          <w:bCs/>
        </w:rPr>
        <w:t>string</w:t>
      </w:r>
    </w:p>
    <w:p w14:paraId="591906B2" w14:textId="77777777" w:rsidR="00A77B6B" w:rsidRPr="001F5F0B" w:rsidRDefault="00A77B6B" w:rsidP="00A77B6B">
      <w:pPr>
        <w:pStyle w:val="a3"/>
        <w:numPr>
          <w:ilvl w:val="0"/>
          <w:numId w:val="2"/>
        </w:numPr>
        <w:spacing w:after="120"/>
        <w:ind w:hanging="357"/>
        <w:rPr>
          <w:rFonts w:cs="David"/>
          <w:rtl/>
        </w:rPr>
      </w:pPr>
      <w:r>
        <w:rPr>
          <w:rFonts w:cs="David" w:hint="cs"/>
          <w:rtl/>
        </w:rPr>
        <w:t>הגדירו מחלקה</w:t>
      </w:r>
      <w:r w:rsidRPr="001F5F0B">
        <w:rPr>
          <w:rFonts w:cs="David" w:hint="cs"/>
          <w:rtl/>
        </w:rPr>
        <w:t xml:space="preserve"> עבור </w:t>
      </w:r>
      <w:r w:rsidRPr="001F5F0B">
        <w:rPr>
          <w:rFonts w:cs="David" w:hint="cs"/>
          <w:b/>
          <w:bCs/>
          <w:rtl/>
        </w:rPr>
        <w:t>קדקוד</w:t>
      </w:r>
      <w:r w:rsidRPr="001F5F0B">
        <w:rPr>
          <w:rFonts w:cs="David" w:hint="cs"/>
          <w:rtl/>
        </w:rPr>
        <w:t>, ש</w:t>
      </w:r>
      <w:r>
        <w:rPr>
          <w:rFonts w:cs="David" w:hint="cs"/>
          <w:rtl/>
        </w:rPr>
        <w:t>ת</w:t>
      </w:r>
      <w:r w:rsidRPr="001F5F0B">
        <w:rPr>
          <w:rFonts w:cs="David" w:hint="cs"/>
          <w:rtl/>
        </w:rPr>
        <w:t xml:space="preserve">כיל את המפתח שלו (מסוג </w:t>
      </w:r>
      <w:r w:rsidRPr="001F5F0B">
        <w:rPr>
          <w:rFonts w:cs="David"/>
        </w:rPr>
        <w:t>string</w:t>
      </w:r>
      <w:r w:rsidRPr="001F5F0B">
        <w:rPr>
          <w:rFonts w:cs="David" w:hint="cs"/>
          <w:rtl/>
        </w:rPr>
        <w:t xml:space="preserve">), </w:t>
      </w:r>
      <w:r>
        <w:rPr>
          <w:rFonts w:cs="David" w:hint="cs"/>
          <w:rtl/>
        </w:rPr>
        <w:t>שאמור להיות שם של מטלה, ו</w:t>
      </w:r>
      <w:r w:rsidRPr="001F5F0B">
        <w:rPr>
          <w:rFonts w:cs="David" w:hint="cs"/>
          <w:rtl/>
        </w:rPr>
        <w:t xml:space="preserve">רשימה מקושרת של </w:t>
      </w:r>
      <w:r w:rsidRPr="001F5F0B">
        <w:rPr>
          <w:rFonts w:cs="David" w:hint="cs"/>
          <w:b/>
          <w:bCs/>
          <w:rtl/>
        </w:rPr>
        <w:t>קשתות</w:t>
      </w:r>
      <w:r w:rsidRPr="001F5F0B">
        <w:rPr>
          <w:rFonts w:cs="David" w:hint="cs"/>
          <w:rtl/>
        </w:rPr>
        <w:t xml:space="preserve"> ופרטים נוספים לפי צורך.</w:t>
      </w:r>
    </w:p>
    <w:p w14:paraId="3022BDCC" w14:textId="3AAAF55C" w:rsidR="00A77B6B" w:rsidRPr="001F5F0B" w:rsidDel="006F6B49" w:rsidRDefault="00A77B6B" w:rsidP="00A07A43">
      <w:pPr>
        <w:pStyle w:val="a3"/>
        <w:numPr>
          <w:ilvl w:val="0"/>
          <w:numId w:val="2"/>
        </w:numPr>
        <w:autoSpaceDE w:val="0"/>
        <w:autoSpaceDN w:val="0"/>
        <w:adjustRightInd w:val="0"/>
        <w:spacing w:after="120"/>
        <w:ind w:left="360" w:hanging="357"/>
        <w:rPr>
          <w:del w:id="0" w:author="Rina Azoulay" w:date="2022-01-11T04:04:00Z"/>
          <w:rFonts w:cs="David"/>
          <w:u w:val="single"/>
        </w:rPr>
      </w:pPr>
      <w:commentRangeStart w:id="1"/>
      <w:r w:rsidRPr="006F6B49">
        <w:rPr>
          <w:rFonts w:cs="David" w:hint="cs"/>
          <w:rtl/>
        </w:rPr>
        <w:t xml:space="preserve">הגדירו </w:t>
      </w:r>
      <w:commentRangeEnd w:id="1"/>
      <w:r w:rsidR="00A07A43">
        <w:rPr>
          <w:rStyle w:val="a5"/>
          <w:rFonts w:asciiTheme="minorHAnsi" w:eastAsiaTheme="minorHAnsi" w:hAnsiTheme="minorHAnsi" w:cstheme="minorBidi"/>
          <w:rtl/>
        </w:rPr>
        <w:commentReference w:id="1"/>
      </w:r>
      <w:r w:rsidRPr="006F6B49">
        <w:rPr>
          <w:rFonts w:cs="David" w:hint="cs"/>
          <w:rtl/>
        </w:rPr>
        <w:t xml:space="preserve">מחלקה עבור </w:t>
      </w:r>
      <w:r w:rsidRPr="006F6B49">
        <w:rPr>
          <w:rFonts w:cs="David" w:hint="cs"/>
          <w:b/>
          <w:bCs/>
          <w:rtl/>
        </w:rPr>
        <w:t>קשת</w:t>
      </w:r>
      <w:r w:rsidRPr="006F6B49">
        <w:rPr>
          <w:rFonts w:cs="David" w:hint="cs"/>
          <w:rtl/>
        </w:rPr>
        <w:t xml:space="preserve">, שתכיל מצביע </w:t>
      </w:r>
      <w:del w:id="2" w:author="Rina Azoulay" w:date="2022-01-11T04:06:00Z">
        <w:r w:rsidRPr="006F6B49" w:rsidDel="006F6B49">
          <w:rPr>
            <w:rFonts w:cs="David" w:hint="cs"/>
            <w:rtl/>
          </w:rPr>
          <w:delText xml:space="preserve">לקדקוד המקור, מצביע </w:delText>
        </w:r>
      </w:del>
      <w:proofErr w:type="spellStart"/>
      <w:r w:rsidRPr="006F6B49">
        <w:rPr>
          <w:rFonts w:cs="David" w:hint="cs"/>
          <w:rtl/>
        </w:rPr>
        <w:t>לקדקוד</w:t>
      </w:r>
      <w:proofErr w:type="spellEnd"/>
      <w:r w:rsidRPr="006F6B49">
        <w:rPr>
          <w:rFonts w:cs="David" w:hint="cs"/>
          <w:rtl/>
        </w:rPr>
        <w:t xml:space="preserve"> היעד </w:t>
      </w:r>
      <w:del w:id="3" w:author="Rina Azoulay" w:date="2022-01-11T04:04:00Z">
        <w:r w:rsidDel="006F6B49">
          <w:rPr>
            <w:rFonts w:cs="David" w:hint="cs"/>
            <w:rtl/>
          </w:rPr>
          <w:delText>וכן מרחק בין קדקוד המקור לקדקוד היעד</w:delText>
        </w:r>
        <w:r w:rsidRPr="001F5F0B" w:rsidDel="006F6B49">
          <w:rPr>
            <w:rFonts w:cs="David" w:hint="cs"/>
            <w:rtl/>
          </w:rPr>
          <w:delText>.</w:delText>
        </w:r>
      </w:del>
    </w:p>
    <w:p w14:paraId="3FD7FA80" w14:textId="77777777" w:rsidR="00A77B6B" w:rsidRPr="00A07A43" w:rsidRDefault="00A77B6B" w:rsidP="00A07A43">
      <w:pPr>
        <w:autoSpaceDE w:val="0"/>
        <w:autoSpaceDN w:val="0"/>
        <w:bidi w:val="0"/>
        <w:adjustRightInd w:val="0"/>
        <w:spacing w:after="120"/>
        <w:ind w:left="3"/>
        <w:rPr>
          <w:rFonts w:ascii="Consolas" w:eastAsia="Calibri" w:hAnsi="Consolas" w:cs="David"/>
        </w:rPr>
      </w:pPr>
    </w:p>
    <w:p w14:paraId="5BB1CD9A" w14:textId="77777777" w:rsidR="00A77B6B" w:rsidRDefault="00A77B6B" w:rsidP="00A77B6B">
      <w:pPr>
        <w:rPr>
          <w:rFonts w:cs="David"/>
          <w:rtl/>
        </w:rPr>
      </w:pPr>
      <w:r w:rsidRPr="00A9411D">
        <w:rPr>
          <w:rFonts w:cs="David" w:hint="cs"/>
          <w:rtl/>
        </w:rPr>
        <w:t xml:space="preserve">הגדירו מחלקה מסוג </w:t>
      </w:r>
      <w:r w:rsidRPr="00A9411D">
        <w:rPr>
          <w:rFonts w:cs="David" w:hint="cs"/>
          <w:b/>
          <w:bCs/>
          <w:rtl/>
        </w:rPr>
        <w:t>גרף</w:t>
      </w:r>
      <w:r>
        <w:rPr>
          <w:rFonts w:cs="David" w:hint="cs"/>
          <w:b/>
          <w:bCs/>
          <w:rtl/>
        </w:rPr>
        <w:t xml:space="preserve"> מכוון</w:t>
      </w:r>
      <w:r w:rsidRPr="00A9411D">
        <w:rPr>
          <w:rFonts w:cs="David" w:hint="cs"/>
          <w:rtl/>
        </w:rPr>
        <w:t xml:space="preserve"> שתשמור בתוכה את כל </w:t>
      </w:r>
      <w:proofErr w:type="spellStart"/>
      <w:r w:rsidRPr="00A9411D">
        <w:rPr>
          <w:rFonts w:cs="David" w:hint="cs"/>
          <w:rtl/>
        </w:rPr>
        <w:t>הקדקודים</w:t>
      </w:r>
      <w:proofErr w:type="spellEnd"/>
      <w:r w:rsidRPr="00A9411D">
        <w:rPr>
          <w:rFonts w:cs="David" w:hint="cs"/>
          <w:rtl/>
        </w:rPr>
        <w:t xml:space="preserve"> בגרף. (אפשר לשמור אותם בצורה של</w:t>
      </w:r>
      <w:r>
        <w:rPr>
          <w:rFonts w:cs="David" w:hint="cs"/>
          <w:rtl/>
        </w:rPr>
        <w:t xml:space="preserve"> טבלת גיבוב של מחרוזות, שהמפתח שלהן הוא שם המטלה, ותוכן כל כניסה הוא המצביע </w:t>
      </w:r>
      <w:proofErr w:type="spellStart"/>
      <w:r>
        <w:rPr>
          <w:rFonts w:cs="David" w:hint="cs"/>
          <w:rtl/>
        </w:rPr>
        <w:t>לקדקוד</w:t>
      </w:r>
      <w:proofErr w:type="spellEnd"/>
      <w:r>
        <w:rPr>
          <w:rFonts w:cs="David" w:hint="cs"/>
          <w:rtl/>
        </w:rPr>
        <w:t>. אפשרות נוספת היא להגדיר</w:t>
      </w:r>
      <w:r w:rsidRPr="00A9411D">
        <w:rPr>
          <w:rFonts w:cs="David" w:hint="cs"/>
          <w:rtl/>
        </w:rPr>
        <w:t xml:space="preserve"> </w:t>
      </w:r>
      <w:r w:rsidRPr="00A9411D">
        <w:rPr>
          <w:rFonts w:cs="David"/>
        </w:rPr>
        <w:t>map</w:t>
      </w:r>
      <w:r w:rsidRPr="00A9411D">
        <w:rPr>
          <w:rFonts w:cs="David" w:hint="cs"/>
          <w:rtl/>
        </w:rPr>
        <w:t xml:space="preserve"> של מפתח ומצביע </w:t>
      </w:r>
      <w:proofErr w:type="spellStart"/>
      <w:r w:rsidRPr="00A9411D">
        <w:rPr>
          <w:rFonts w:cs="David" w:hint="cs"/>
          <w:rtl/>
        </w:rPr>
        <w:t>לקדקוד</w:t>
      </w:r>
      <w:proofErr w:type="spellEnd"/>
      <w:r w:rsidRPr="00A9411D">
        <w:rPr>
          <w:rFonts w:cs="David" w:hint="cs"/>
          <w:rtl/>
        </w:rPr>
        <w:t xml:space="preserve">, כך שיתאפשר להגיע </w:t>
      </w:r>
      <w:proofErr w:type="spellStart"/>
      <w:r w:rsidRPr="00A9411D">
        <w:rPr>
          <w:rFonts w:cs="David" w:hint="cs"/>
          <w:rtl/>
        </w:rPr>
        <w:t>לקדקוד</w:t>
      </w:r>
      <w:proofErr w:type="spellEnd"/>
      <w:r w:rsidRPr="00A9411D">
        <w:rPr>
          <w:rFonts w:cs="David" w:hint="cs"/>
          <w:rtl/>
        </w:rPr>
        <w:t xml:space="preserve"> במהירות בהינתן המפתח שלו).</w:t>
      </w:r>
    </w:p>
    <w:p w14:paraId="4F296343" w14:textId="77777777" w:rsidR="00A77B6B" w:rsidRDefault="00A77B6B" w:rsidP="00A77B6B">
      <w:pPr>
        <w:rPr>
          <w:rFonts w:cs="David"/>
          <w:b/>
          <w:bCs/>
          <w:rtl/>
        </w:rPr>
      </w:pPr>
    </w:p>
    <w:p w14:paraId="01D1E4C6" w14:textId="77777777" w:rsidR="00A77B6B" w:rsidRDefault="00A77B6B" w:rsidP="00A77B6B">
      <w:pPr>
        <w:rPr>
          <w:rFonts w:cs="David"/>
          <w:b/>
          <w:bCs/>
          <w:rtl/>
        </w:rPr>
      </w:pPr>
    </w:p>
    <w:p w14:paraId="6C4234D4" w14:textId="77777777" w:rsidR="00A77B6B" w:rsidRDefault="00A77B6B" w:rsidP="00A77B6B">
      <w:pPr>
        <w:rPr>
          <w:rFonts w:cs="David"/>
          <w:b/>
          <w:bCs/>
          <w:rtl/>
        </w:rPr>
      </w:pPr>
    </w:p>
    <w:p w14:paraId="42F18C00" w14:textId="77777777" w:rsidR="00A77B6B" w:rsidRDefault="00A77B6B" w:rsidP="00A77B6B">
      <w:pPr>
        <w:rPr>
          <w:rFonts w:cs="David"/>
          <w:b/>
          <w:bCs/>
          <w:rtl/>
        </w:rPr>
      </w:pPr>
    </w:p>
    <w:p w14:paraId="4794A475" w14:textId="77777777" w:rsidR="00A77B6B" w:rsidRDefault="00A77B6B" w:rsidP="00A77B6B">
      <w:pPr>
        <w:rPr>
          <w:rFonts w:cs="David"/>
          <w:b/>
          <w:bCs/>
          <w:rtl/>
        </w:rPr>
      </w:pPr>
    </w:p>
    <w:p w14:paraId="2C75E8C8" w14:textId="77777777" w:rsidR="00A77B6B" w:rsidRDefault="00A77B6B" w:rsidP="00A77B6B">
      <w:pPr>
        <w:rPr>
          <w:rFonts w:cs="David"/>
          <w:b/>
          <w:bCs/>
          <w:rtl/>
        </w:rPr>
      </w:pPr>
    </w:p>
    <w:p w14:paraId="4270170C" w14:textId="77777777" w:rsidR="00A77B6B" w:rsidRDefault="00A77B6B" w:rsidP="00A77B6B">
      <w:pPr>
        <w:rPr>
          <w:rFonts w:cs="David"/>
          <w:b/>
          <w:bCs/>
          <w:rtl/>
        </w:rPr>
      </w:pPr>
    </w:p>
    <w:p w14:paraId="613111C1" w14:textId="77777777" w:rsidR="00A77B6B" w:rsidRDefault="00A77B6B" w:rsidP="00A77B6B">
      <w:pPr>
        <w:rPr>
          <w:rFonts w:cs="David"/>
          <w:b/>
          <w:bCs/>
          <w:rtl/>
        </w:rPr>
      </w:pPr>
    </w:p>
    <w:p w14:paraId="3283169F" w14:textId="77777777" w:rsidR="00A77B6B" w:rsidRDefault="00A77B6B" w:rsidP="00A77B6B">
      <w:pPr>
        <w:rPr>
          <w:rFonts w:cs="David" w:hint="cs"/>
          <w:b/>
          <w:bCs/>
          <w:rtl/>
        </w:rPr>
      </w:pPr>
    </w:p>
    <w:p w14:paraId="6A078EC0" w14:textId="77777777" w:rsidR="00A77B6B" w:rsidRDefault="00A77B6B" w:rsidP="00A77B6B">
      <w:pPr>
        <w:rPr>
          <w:rFonts w:cs="David"/>
          <w:b/>
          <w:bCs/>
          <w:rtl/>
        </w:rPr>
      </w:pPr>
    </w:p>
    <w:p w14:paraId="3EFC5668" w14:textId="77777777" w:rsidR="00A77B6B" w:rsidRDefault="00A77B6B" w:rsidP="00A77B6B">
      <w:pPr>
        <w:rPr>
          <w:rFonts w:cs="David"/>
          <w:b/>
          <w:bCs/>
          <w:rtl/>
        </w:rPr>
      </w:pPr>
    </w:p>
    <w:p w14:paraId="718BBAE1" w14:textId="77777777" w:rsidR="00A77B6B" w:rsidRPr="00857ECC" w:rsidRDefault="00A77B6B" w:rsidP="00A77B6B">
      <w:pPr>
        <w:rPr>
          <w:rFonts w:cs="David"/>
          <w:b/>
          <w:bCs/>
          <w:rtl/>
        </w:rPr>
      </w:pPr>
    </w:p>
    <w:p w14:paraId="188D478C" w14:textId="77777777" w:rsidR="00A77B6B" w:rsidRPr="00857ECC" w:rsidRDefault="00A77B6B" w:rsidP="00A77B6B">
      <w:pPr>
        <w:bidi w:val="0"/>
        <w:rPr>
          <w:rFonts w:cs="David"/>
          <w:b/>
          <w:bCs/>
          <w:u w:val="single"/>
        </w:rPr>
      </w:pPr>
      <w:proofErr w:type="spellStart"/>
      <w:r w:rsidRPr="00857ECC">
        <w:rPr>
          <w:rFonts w:cs="David" w:hint="cs"/>
          <w:b/>
          <w:bCs/>
          <w:u w:val="single"/>
        </w:rPr>
        <w:t>C</w:t>
      </w:r>
      <w:r w:rsidRPr="00857ECC">
        <w:rPr>
          <w:rFonts w:cs="David"/>
          <w:b/>
          <w:bCs/>
          <w:u w:val="single"/>
        </w:rPr>
        <w:t>lass</w:t>
      </w:r>
      <w:r w:rsidRPr="00857ECC">
        <w:rPr>
          <w:rFonts w:cs="David" w:hint="cs"/>
          <w:b/>
          <w:bCs/>
          <w:u w:val="single"/>
        </w:rPr>
        <w:t>D</w:t>
      </w:r>
      <w:r w:rsidRPr="00857ECC">
        <w:rPr>
          <w:rFonts w:cs="David"/>
          <w:b/>
          <w:bCs/>
          <w:u w:val="single"/>
        </w:rPr>
        <w:t>iagram</w:t>
      </w:r>
      <w:proofErr w:type="spellEnd"/>
      <w:r w:rsidRPr="00857ECC">
        <w:rPr>
          <w:rFonts w:cs="David" w:hint="cs"/>
          <w:b/>
          <w:bCs/>
          <w:u w:val="single"/>
        </w:rPr>
        <w:t>:</w:t>
      </w:r>
    </w:p>
    <w:p w14:paraId="7EFE786F" w14:textId="77777777" w:rsidR="00A77B6B" w:rsidRDefault="00A77B6B" w:rsidP="00A77B6B">
      <w:pPr>
        <w:rPr>
          <w:rFonts w:cs="David"/>
          <w:rtl/>
        </w:rPr>
      </w:pPr>
      <w:r w:rsidRPr="00C07F0A">
        <w:rPr>
          <w:noProof/>
        </w:rPr>
        <w:drawing>
          <wp:inline distT="0" distB="0" distL="0" distR="0" wp14:anchorId="00F5B4EB" wp14:editId="6D2A5271">
            <wp:extent cx="5274310" cy="2227580"/>
            <wp:effectExtent l="0" t="0" r="2540" b="127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27580"/>
                    </a:xfrm>
                    <a:prstGeom prst="rect">
                      <a:avLst/>
                    </a:prstGeom>
                    <a:noFill/>
                    <a:ln>
                      <a:noFill/>
                    </a:ln>
                  </pic:spPr>
                </pic:pic>
              </a:graphicData>
            </a:graphic>
          </wp:inline>
        </w:drawing>
      </w:r>
    </w:p>
    <w:p w14:paraId="035F2B78" w14:textId="77777777" w:rsidR="00A77B6B" w:rsidRDefault="00A77B6B" w:rsidP="00A77B6B">
      <w:pPr>
        <w:rPr>
          <w:rFonts w:cs="David"/>
          <w:u w:val="single"/>
          <w:rtl/>
        </w:rPr>
      </w:pPr>
    </w:p>
    <w:p w14:paraId="751358DB" w14:textId="77777777" w:rsidR="00A77B6B" w:rsidRPr="001F5F0B" w:rsidRDefault="00A77B6B" w:rsidP="00A77B6B">
      <w:pPr>
        <w:rPr>
          <w:rFonts w:cs="David"/>
          <w:rtl/>
        </w:rPr>
      </w:pPr>
    </w:p>
    <w:p w14:paraId="0244C798" w14:textId="77777777" w:rsidR="00A77B6B" w:rsidRDefault="00A77B6B" w:rsidP="00A77B6B">
      <w:pPr>
        <w:rPr>
          <w:rFonts w:cs="David"/>
          <w:u w:val="single"/>
          <w:rtl/>
        </w:rPr>
      </w:pPr>
      <w:r w:rsidRPr="00771A58">
        <w:rPr>
          <w:rFonts w:cs="David" w:hint="cs"/>
          <w:u w:val="single"/>
          <w:rtl/>
        </w:rPr>
        <w:t>המימוש של הגרף יהיה באמצעות רשימות שכנים (לכל קדקוד, רשימה של קשתות לכל שכניו).</w:t>
      </w:r>
    </w:p>
    <w:p w14:paraId="23A9B36A" w14:textId="77777777" w:rsidR="00A77B6B" w:rsidRPr="00771A58" w:rsidRDefault="00A77B6B" w:rsidP="00A77B6B">
      <w:pPr>
        <w:rPr>
          <w:rFonts w:cs="David"/>
          <w:u w:val="single"/>
          <w:rtl/>
        </w:rPr>
      </w:pPr>
    </w:p>
    <w:p w14:paraId="4054AEE5" w14:textId="77777777" w:rsidR="00A77B6B" w:rsidRPr="001F5F0B" w:rsidRDefault="00A77B6B" w:rsidP="00A77B6B">
      <w:pPr>
        <w:numPr>
          <w:ilvl w:val="0"/>
          <w:numId w:val="1"/>
        </w:numPr>
        <w:spacing w:after="0" w:line="240" w:lineRule="auto"/>
        <w:ind w:left="368" w:hanging="283"/>
        <w:rPr>
          <w:rFonts w:cs="David"/>
        </w:rPr>
      </w:pPr>
      <w:r>
        <w:rPr>
          <w:rFonts w:cs="David" w:hint="cs"/>
          <w:rtl/>
        </w:rPr>
        <w:t>בנאי (מאתחל את הגרף כגרף ריק) והורס.</w:t>
      </w:r>
    </w:p>
    <w:p w14:paraId="0BC65951" w14:textId="77777777" w:rsidR="00A77B6B" w:rsidRPr="001F5F0B" w:rsidRDefault="00A77B6B" w:rsidP="00A77B6B">
      <w:pPr>
        <w:numPr>
          <w:ilvl w:val="0"/>
          <w:numId w:val="1"/>
        </w:numPr>
        <w:spacing w:after="0" w:line="240" w:lineRule="auto"/>
        <w:ind w:left="368" w:hanging="283"/>
        <w:rPr>
          <w:rFonts w:cs="David"/>
        </w:rPr>
      </w:pPr>
      <w:r>
        <w:rPr>
          <w:rFonts w:cs="David" w:hint="cs"/>
          <w:rtl/>
        </w:rPr>
        <w:t>הוספת קדקוד לגרף.</w:t>
      </w:r>
    </w:p>
    <w:p w14:paraId="535D2EE6" w14:textId="77777777" w:rsidR="00A77B6B" w:rsidRPr="001F5F0B" w:rsidRDefault="00A77B6B" w:rsidP="00A77B6B">
      <w:pPr>
        <w:numPr>
          <w:ilvl w:val="0"/>
          <w:numId w:val="1"/>
        </w:numPr>
        <w:spacing w:after="0" w:line="240" w:lineRule="auto"/>
        <w:ind w:left="368" w:hanging="283"/>
        <w:rPr>
          <w:rFonts w:cs="David"/>
        </w:rPr>
      </w:pPr>
      <w:r w:rsidRPr="001F5F0B">
        <w:rPr>
          <w:rFonts w:cs="David" w:hint="cs"/>
          <w:rtl/>
        </w:rPr>
        <w:t>הוספת קשת לגרף (יש לוודא שלא מוסיפים קשת שכבר קיימת</w:t>
      </w:r>
      <w:r>
        <w:rPr>
          <w:rFonts w:cs="David" w:hint="cs"/>
          <w:rtl/>
        </w:rPr>
        <w:t>).</w:t>
      </w:r>
    </w:p>
    <w:p w14:paraId="12BF1BE0" w14:textId="77777777" w:rsidR="00A77B6B" w:rsidRPr="001F5F0B" w:rsidRDefault="00A77B6B" w:rsidP="00A77B6B">
      <w:pPr>
        <w:numPr>
          <w:ilvl w:val="0"/>
          <w:numId w:val="1"/>
        </w:numPr>
        <w:spacing w:after="0" w:line="240" w:lineRule="auto"/>
        <w:ind w:left="368" w:hanging="283"/>
        <w:rPr>
          <w:rFonts w:cs="David"/>
        </w:rPr>
      </w:pPr>
      <w:r w:rsidRPr="001F5F0B">
        <w:rPr>
          <w:rFonts w:cs="David" w:hint="cs"/>
          <w:rtl/>
        </w:rPr>
        <w:t xml:space="preserve">בהינתן קדקוד, </w:t>
      </w:r>
      <w:r>
        <w:rPr>
          <w:rFonts w:cs="David" w:hint="cs"/>
          <w:rtl/>
        </w:rPr>
        <w:t>החזרת רשימה מקושרת של הקשתות היוצאות ממנו</w:t>
      </w:r>
      <w:r w:rsidRPr="001F5F0B">
        <w:rPr>
          <w:rFonts w:cs="David" w:hint="cs"/>
          <w:rtl/>
        </w:rPr>
        <w:t>.</w:t>
      </w:r>
    </w:p>
    <w:p w14:paraId="489D1739" w14:textId="77777777" w:rsidR="00A77B6B" w:rsidRDefault="00A77B6B" w:rsidP="00A77B6B">
      <w:pPr>
        <w:numPr>
          <w:ilvl w:val="0"/>
          <w:numId w:val="1"/>
        </w:numPr>
        <w:spacing w:after="0" w:line="240" w:lineRule="auto"/>
        <w:ind w:left="368" w:hanging="283"/>
        <w:rPr>
          <w:rFonts w:cs="David"/>
        </w:rPr>
      </w:pPr>
      <w:r w:rsidRPr="001F5F0B">
        <w:rPr>
          <w:rFonts w:cs="David" w:hint="cs"/>
          <w:rtl/>
        </w:rPr>
        <w:t xml:space="preserve">הדפסת הגרף: לכל קדקוד </w:t>
      </w:r>
      <w:r>
        <w:rPr>
          <w:rFonts w:cs="David" w:hint="cs"/>
          <w:rtl/>
        </w:rPr>
        <w:t>בגרף להדפיס את כל הקשתות היוצאות ממנו.</w:t>
      </w:r>
      <w:r w:rsidRPr="001F5F0B">
        <w:rPr>
          <w:rFonts w:cs="David" w:hint="cs"/>
          <w:rtl/>
        </w:rPr>
        <w:t xml:space="preserve"> </w:t>
      </w:r>
    </w:p>
    <w:p w14:paraId="4D90BE0C" w14:textId="77777777" w:rsidR="00A77B6B" w:rsidRDefault="00A77B6B" w:rsidP="00A77B6B">
      <w:pPr>
        <w:numPr>
          <w:ilvl w:val="0"/>
          <w:numId w:val="1"/>
        </w:numPr>
        <w:spacing w:after="0" w:line="240" w:lineRule="auto"/>
        <w:ind w:left="368" w:hanging="283"/>
        <w:rPr>
          <w:rFonts w:cs="David"/>
        </w:rPr>
      </w:pPr>
      <w:r>
        <w:rPr>
          <w:rFonts w:cs="David" w:hint="cs"/>
          <w:rtl/>
        </w:rPr>
        <w:t xml:space="preserve">אלגוריתם של </w:t>
      </w:r>
      <w:r>
        <w:rPr>
          <w:rFonts w:cs="David" w:hint="cs"/>
        </w:rPr>
        <w:t>DFS</w:t>
      </w:r>
      <w:r>
        <w:rPr>
          <w:rFonts w:cs="David" w:hint="cs"/>
          <w:rtl/>
        </w:rPr>
        <w:t xml:space="preserve"> על הגרף כולו, שיחזיר רשימה מקושרת ממוינת בסדר יורד של זמני סיום. </w:t>
      </w:r>
    </w:p>
    <w:p w14:paraId="44D7B21E" w14:textId="77777777" w:rsidR="00A77B6B" w:rsidRDefault="00A77B6B" w:rsidP="00A77B6B">
      <w:pPr>
        <w:ind w:left="368"/>
        <w:rPr>
          <w:rFonts w:cs="David"/>
        </w:rPr>
      </w:pPr>
    </w:p>
    <w:p w14:paraId="21D907FC" w14:textId="77777777" w:rsidR="00A77B6B" w:rsidRDefault="00A77B6B" w:rsidP="00A77B6B">
      <w:pPr>
        <w:rPr>
          <w:rFonts w:cs="David"/>
          <w:rtl/>
        </w:rPr>
      </w:pPr>
      <w:r>
        <w:rPr>
          <w:rFonts w:cs="David" w:hint="cs"/>
          <w:rtl/>
        </w:rPr>
        <w:t xml:space="preserve"> (כפי שהוזכר בתחילת התרגיל, השימוש שלנו בגרף יהיה באופן הבא: כל מטלה מיוצגת על ידי קדקוד, </w:t>
      </w:r>
      <w:r w:rsidRPr="00813CF2">
        <w:rPr>
          <w:rFonts w:cs="David" w:hint="cs"/>
          <w:rtl/>
        </w:rPr>
        <w:t xml:space="preserve">והקשתות </w:t>
      </w:r>
      <w:r>
        <w:rPr>
          <w:rFonts w:cs="David" w:hint="cs"/>
          <w:rtl/>
        </w:rPr>
        <w:t xml:space="preserve">מייצגות סדר בין מטלות).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77B6B" w14:paraId="0E32DF7D" w14:textId="77777777" w:rsidTr="00D45453">
        <w:tc>
          <w:tcPr>
            <w:tcW w:w="8296" w:type="dxa"/>
            <w:shd w:val="clear" w:color="auto" w:fill="auto"/>
          </w:tcPr>
          <w:p w14:paraId="1E141548" w14:textId="77777777" w:rsidR="00A77B6B" w:rsidRPr="00B2662B" w:rsidRDefault="00A77B6B" w:rsidP="00D45453">
            <w:pPr>
              <w:pStyle w:val="a3"/>
              <w:spacing w:after="120"/>
              <w:ind w:left="360"/>
              <w:rPr>
                <w:rFonts w:cs="David"/>
                <w:u w:val="single"/>
                <w:rtl/>
              </w:rPr>
            </w:pPr>
          </w:p>
          <w:p w14:paraId="0381309E" w14:textId="77777777" w:rsidR="00A77B6B" w:rsidRPr="00B2662B" w:rsidRDefault="00A77B6B" w:rsidP="00D45453">
            <w:pPr>
              <w:pStyle w:val="a3"/>
              <w:spacing w:after="120"/>
              <w:ind w:left="360"/>
              <w:rPr>
                <w:rFonts w:cs="David"/>
                <w:rtl/>
              </w:rPr>
            </w:pPr>
            <w:r w:rsidRPr="00B2662B">
              <w:rPr>
                <w:rFonts w:cs="David" w:hint="cs"/>
                <w:b/>
                <w:bCs/>
                <w:color w:val="0070C0"/>
                <w:u w:val="single"/>
                <w:rtl/>
              </w:rPr>
              <w:t>הערה חשובה</w:t>
            </w:r>
            <w:r w:rsidRPr="00B2662B">
              <w:rPr>
                <w:rFonts w:cs="David" w:hint="cs"/>
                <w:color w:val="0070C0"/>
                <w:u w:val="single"/>
                <w:rtl/>
              </w:rPr>
              <w:t>:</w:t>
            </w:r>
            <w:r w:rsidRPr="00B2662B">
              <w:rPr>
                <w:rFonts w:cs="David" w:hint="cs"/>
                <w:color w:val="0070C0"/>
                <w:rtl/>
              </w:rPr>
              <w:t xml:space="preserve"> כדי במצב שבו יש הדדיות </w:t>
            </w:r>
            <w:r w:rsidRPr="00B2662B">
              <w:rPr>
                <w:rFonts w:cs="David" w:hint="cs"/>
                <w:rtl/>
              </w:rPr>
              <w:t xml:space="preserve">(קדקוד משתמש בקשת וקשת משתמשת </w:t>
            </w:r>
            <w:proofErr w:type="spellStart"/>
            <w:r w:rsidRPr="00B2662B">
              <w:rPr>
                <w:rFonts w:cs="David" w:hint="cs"/>
                <w:rtl/>
              </w:rPr>
              <w:t>בקדקוד</w:t>
            </w:r>
            <w:proofErr w:type="spellEnd"/>
            <w:r w:rsidRPr="00B2662B">
              <w:rPr>
                <w:rFonts w:cs="David" w:hint="cs"/>
                <w:rtl/>
              </w:rPr>
              <w:t>) צריך</w:t>
            </w:r>
            <w:r w:rsidRPr="00B2662B">
              <w:rPr>
                <w:rFonts w:cs="David" w:hint="cs"/>
                <w:u w:val="single"/>
                <w:rtl/>
              </w:rPr>
              <w:t xml:space="preserve"> להצהיר</w:t>
            </w:r>
            <w:r w:rsidRPr="00B2662B">
              <w:rPr>
                <w:rFonts w:cs="David" w:hint="cs"/>
                <w:rtl/>
              </w:rPr>
              <w:t xml:space="preserve"> על המחלקה של קשת לפני</w:t>
            </w:r>
            <w:r w:rsidRPr="00B2662B">
              <w:rPr>
                <w:rFonts w:cs="David" w:hint="cs"/>
                <w:u w:val="single"/>
                <w:rtl/>
              </w:rPr>
              <w:t xml:space="preserve"> ההגדרה</w:t>
            </w:r>
            <w:r w:rsidRPr="00B2662B">
              <w:rPr>
                <w:rFonts w:cs="David" w:hint="cs"/>
                <w:rtl/>
              </w:rPr>
              <w:t xml:space="preserve"> של המחלקה של קדקוד: כמו שהיה בתרגיל 1. </w:t>
            </w:r>
          </w:p>
        </w:tc>
      </w:tr>
      <w:tr w:rsidR="00A77B6B" w14:paraId="7086D0CD" w14:textId="77777777" w:rsidTr="00D45453">
        <w:tc>
          <w:tcPr>
            <w:tcW w:w="8296" w:type="dxa"/>
            <w:shd w:val="clear" w:color="auto" w:fill="auto"/>
          </w:tcPr>
          <w:p w14:paraId="50B479D4" w14:textId="77777777" w:rsidR="00A77B6B" w:rsidRPr="00B2662B" w:rsidRDefault="00A77B6B" w:rsidP="00D45453">
            <w:pPr>
              <w:autoSpaceDE w:val="0"/>
              <w:autoSpaceDN w:val="0"/>
              <w:bidi w:val="0"/>
              <w:adjustRightInd w:val="0"/>
              <w:ind w:left="360"/>
              <w:rPr>
                <w:rFonts w:ascii="Consolas" w:eastAsia="Calibri" w:hAnsi="Consolas" w:cs="David"/>
                <w:color w:val="0000FF"/>
                <w:sz w:val="18"/>
                <w:szCs w:val="18"/>
              </w:rPr>
            </w:pPr>
            <w:r w:rsidRPr="00B2662B">
              <w:rPr>
                <w:rFonts w:ascii="Consolas" w:eastAsia="Calibri" w:hAnsi="Consolas" w:cs="David"/>
                <w:color w:val="0000FF"/>
                <w:sz w:val="18"/>
                <w:szCs w:val="18"/>
              </w:rPr>
              <w:t>Example:</w:t>
            </w:r>
          </w:p>
          <w:p w14:paraId="36B2956E" w14:textId="77777777" w:rsidR="00A77B6B" w:rsidRPr="00B2662B" w:rsidRDefault="00A77B6B" w:rsidP="00D45453">
            <w:pPr>
              <w:autoSpaceDE w:val="0"/>
              <w:autoSpaceDN w:val="0"/>
              <w:bidi w:val="0"/>
              <w:adjustRightInd w:val="0"/>
              <w:ind w:left="360"/>
              <w:rPr>
                <w:rFonts w:ascii="Consolas" w:eastAsia="Calibri" w:hAnsi="Consolas" w:cs="David"/>
                <w:sz w:val="18"/>
                <w:szCs w:val="18"/>
                <w:rtl/>
              </w:rPr>
            </w:pPr>
            <w:r w:rsidRPr="00B2662B">
              <w:rPr>
                <w:rFonts w:ascii="Consolas" w:eastAsia="Calibri" w:hAnsi="Consolas" w:cs="David"/>
                <w:color w:val="0000FF"/>
                <w:sz w:val="18"/>
                <w:szCs w:val="18"/>
              </w:rPr>
              <w:t>class</w:t>
            </w:r>
            <w:r w:rsidRPr="00B2662B">
              <w:rPr>
                <w:rFonts w:ascii="Consolas" w:eastAsia="Calibri" w:hAnsi="Consolas" w:cs="David"/>
                <w:sz w:val="18"/>
                <w:szCs w:val="18"/>
              </w:rPr>
              <w:t xml:space="preserve"> Vertex; //</w:t>
            </w:r>
            <w:r w:rsidRPr="00B2662B">
              <w:rPr>
                <w:rFonts w:ascii="Consolas" w:eastAsia="Calibri" w:hAnsi="Consolas" w:cs="David" w:hint="cs"/>
                <w:sz w:val="18"/>
                <w:szCs w:val="18"/>
                <w:rtl/>
              </w:rPr>
              <w:t>הצהרה</w:t>
            </w:r>
          </w:p>
          <w:p w14:paraId="7C1B6783"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p>
          <w:p w14:paraId="425F0287"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color w:val="0000FF"/>
                <w:sz w:val="18"/>
                <w:szCs w:val="18"/>
              </w:rPr>
              <w:t>class</w:t>
            </w:r>
            <w:r w:rsidRPr="00B2662B">
              <w:rPr>
                <w:rFonts w:ascii="Consolas" w:eastAsia="Calibri" w:hAnsi="Consolas" w:cs="David"/>
                <w:sz w:val="18"/>
                <w:szCs w:val="18"/>
              </w:rPr>
              <w:t xml:space="preserve"> Edge</w:t>
            </w:r>
          </w:p>
          <w:p w14:paraId="51F0CB49"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lastRenderedPageBreak/>
              <w:t>{</w:t>
            </w:r>
          </w:p>
          <w:p w14:paraId="1DB38BFC"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 xml:space="preserve">   Vertex* </w:t>
            </w:r>
            <w:proofErr w:type="gramStart"/>
            <w:r w:rsidRPr="00B2662B">
              <w:rPr>
                <w:rFonts w:ascii="Consolas" w:eastAsia="Calibri" w:hAnsi="Consolas" w:cs="David"/>
                <w:sz w:val="18"/>
                <w:szCs w:val="18"/>
              </w:rPr>
              <w:t>destination;</w:t>
            </w:r>
            <w:proofErr w:type="gramEnd"/>
          </w:p>
          <w:p w14:paraId="0C0DFB92"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public:</w:t>
            </w:r>
          </w:p>
          <w:p w14:paraId="0F78CC49"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 xml:space="preserve">   friend class </w:t>
            </w:r>
            <w:proofErr w:type="gramStart"/>
            <w:r w:rsidRPr="00B2662B">
              <w:rPr>
                <w:rFonts w:ascii="Consolas" w:eastAsia="Calibri" w:hAnsi="Consolas" w:cs="David"/>
                <w:sz w:val="18"/>
                <w:szCs w:val="18"/>
              </w:rPr>
              <w:t>Vertex;</w:t>
            </w:r>
            <w:proofErr w:type="gramEnd"/>
          </w:p>
          <w:p w14:paraId="2841C17F"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w:t>
            </w:r>
          </w:p>
          <w:p w14:paraId="7DA8E8B8"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w:t>
            </w:r>
          </w:p>
          <w:p w14:paraId="53F4D4E7"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p>
          <w:p w14:paraId="729877B5"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color w:val="0000FF"/>
                <w:sz w:val="18"/>
                <w:szCs w:val="18"/>
              </w:rPr>
              <w:t>class</w:t>
            </w:r>
            <w:r w:rsidRPr="00B2662B">
              <w:rPr>
                <w:rFonts w:ascii="Consolas" w:eastAsia="Calibri" w:hAnsi="Consolas" w:cs="David"/>
                <w:sz w:val="18"/>
                <w:szCs w:val="18"/>
              </w:rPr>
              <w:t xml:space="preserve"> Vertex</w:t>
            </w:r>
          </w:p>
          <w:p w14:paraId="5E355A21"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w:t>
            </w:r>
          </w:p>
          <w:p w14:paraId="3FCF9C19"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ab/>
              <w:t xml:space="preserve">String </w:t>
            </w:r>
            <w:proofErr w:type="gramStart"/>
            <w:r w:rsidRPr="00B2662B">
              <w:rPr>
                <w:rFonts w:ascii="Consolas" w:eastAsia="Calibri" w:hAnsi="Consolas" w:cs="David"/>
                <w:sz w:val="18"/>
                <w:szCs w:val="18"/>
              </w:rPr>
              <w:t>Key;</w:t>
            </w:r>
            <w:proofErr w:type="gramEnd"/>
          </w:p>
          <w:p w14:paraId="1AA44B71"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ab/>
              <w:t>list&lt;Edge *&gt;</w:t>
            </w:r>
            <w:proofErr w:type="spellStart"/>
            <w:proofErr w:type="gramStart"/>
            <w:r w:rsidRPr="00B2662B">
              <w:rPr>
                <w:rFonts w:ascii="Consolas" w:eastAsia="Calibri" w:hAnsi="Consolas" w:cs="David"/>
                <w:sz w:val="18"/>
                <w:szCs w:val="18"/>
              </w:rPr>
              <w:t>EdgeList</w:t>
            </w:r>
            <w:proofErr w:type="spellEnd"/>
            <w:r w:rsidRPr="00B2662B">
              <w:rPr>
                <w:rFonts w:ascii="Consolas" w:eastAsia="Calibri" w:hAnsi="Consolas" w:cs="David"/>
                <w:sz w:val="18"/>
                <w:szCs w:val="18"/>
              </w:rPr>
              <w:t>;</w:t>
            </w:r>
            <w:proofErr w:type="gramEnd"/>
          </w:p>
          <w:p w14:paraId="2BEEF828"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 xml:space="preserve">    double </w:t>
            </w:r>
            <w:proofErr w:type="gramStart"/>
            <w:r w:rsidRPr="00B2662B">
              <w:rPr>
                <w:rFonts w:ascii="Consolas" w:eastAsia="Calibri" w:hAnsi="Consolas" w:cs="David"/>
                <w:sz w:val="18"/>
                <w:szCs w:val="18"/>
              </w:rPr>
              <w:t>d;</w:t>
            </w:r>
            <w:proofErr w:type="gramEnd"/>
          </w:p>
          <w:p w14:paraId="09B2E2A9"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 xml:space="preserve">    double </w:t>
            </w:r>
            <w:proofErr w:type="gramStart"/>
            <w:r w:rsidRPr="00B2662B">
              <w:rPr>
                <w:rFonts w:ascii="Consolas" w:eastAsia="Calibri" w:hAnsi="Consolas" w:cs="David"/>
                <w:sz w:val="18"/>
                <w:szCs w:val="18"/>
              </w:rPr>
              <w:t>f;</w:t>
            </w:r>
            <w:proofErr w:type="gramEnd"/>
          </w:p>
          <w:p w14:paraId="2EAE35DA"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 xml:space="preserve">    Vertex *</w:t>
            </w:r>
            <w:proofErr w:type="gramStart"/>
            <w:r w:rsidRPr="00B2662B">
              <w:rPr>
                <w:rFonts w:ascii="Consolas" w:eastAsia="Calibri" w:hAnsi="Consolas" w:cs="David"/>
                <w:sz w:val="18"/>
                <w:szCs w:val="18"/>
              </w:rPr>
              <w:t>pi;</w:t>
            </w:r>
            <w:proofErr w:type="gramEnd"/>
          </w:p>
          <w:p w14:paraId="6C54B878" w14:textId="77777777" w:rsidR="00A77B6B" w:rsidRPr="00B2662B" w:rsidRDefault="00A77B6B" w:rsidP="00D45453">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public:</w:t>
            </w:r>
          </w:p>
          <w:p w14:paraId="0935D05A" w14:textId="77777777" w:rsidR="00A77B6B" w:rsidRPr="00B2662B" w:rsidRDefault="00A77B6B" w:rsidP="00D45453">
            <w:pPr>
              <w:autoSpaceDE w:val="0"/>
              <w:autoSpaceDN w:val="0"/>
              <w:bidi w:val="0"/>
              <w:adjustRightInd w:val="0"/>
              <w:ind w:left="360"/>
              <w:rPr>
                <w:rFonts w:ascii="Consolas" w:eastAsia="Calibri" w:hAnsi="Consolas" w:cs="David"/>
                <w:sz w:val="18"/>
                <w:szCs w:val="18"/>
                <w:rtl/>
              </w:rPr>
            </w:pPr>
            <w:r w:rsidRPr="00B2662B">
              <w:rPr>
                <w:rFonts w:ascii="Consolas" w:eastAsia="Calibri" w:hAnsi="Consolas" w:cs="David"/>
                <w:sz w:val="18"/>
                <w:szCs w:val="18"/>
              </w:rPr>
              <w:tab/>
            </w:r>
            <w:proofErr w:type="gramStart"/>
            <w:r w:rsidRPr="00B2662B">
              <w:rPr>
                <w:rFonts w:ascii="Consolas" w:eastAsia="Calibri" w:hAnsi="Consolas" w:cs="David"/>
                <w:sz w:val="18"/>
                <w:szCs w:val="18"/>
              </w:rPr>
              <w:t>Vertex(</w:t>
            </w:r>
            <w:proofErr w:type="gramEnd"/>
            <w:r w:rsidRPr="00B2662B">
              <w:rPr>
                <w:rFonts w:ascii="Consolas" w:eastAsia="Calibri" w:hAnsi="Consolas" w:cs="David"/>
                <w:sz w:val="18"/>
                <w:szCs w:val="18"/>
              </w:rPr>
              <w:t>);};</w:t>
            </w:r>
          </w:p>
        </w:tc>
      </w:tr>
    </w:tbl>
    <w:p w14:paraId="7F054CF1" w14:textId="77777777" w:rsidR="00A77B6B" w:rsidRPr="00EC31C5" w:rsidRDefault="00A77B6B" w:rsidP="00A77B6B">
      <w:pPr>
        <w:rPr>
          <w:rFonts w:cs="David"/>
          <w:rtl/>
        </w:rPr>
      </w:pPr>
    </w:p>
    <w:p w14:paraId="0965BF27" w14:textId="77777777" w:rsidR="00A77B6B" w:rsidRPr="001F5F0B" w:rsidRDefault="00A77B6B" w:rsidP="00A77B6B">
      <w:pPr>
        <w:rPr>
          <w:rFonts w:cs="David"/>
          <w:b/>
          <w:bCs/>
          <w:rtl/>
        </w:rPr>
      </w:pPr>
      <w:r w:rsidRPr="001F5F0B">
        <w:rPr>
          <w:rFonts w:cs="David" w:hint="cs"/>
          <w:b/>
          <w:bCs/>
          <w:rtl/>
        </w:rPr>
        <w:t>מומלץ לבדוק את המימוש לפני שעוברים ל</w:t>
      </w:r>
      <w:r>
        <w:rPr>
          <w:rFonts w:cs="David" w:hint="cs"/>
          <w:b/>
          <w:bCs/>
          <w:rtl/>
        </w:rPr>
        <w:t xml:space="preserve">שלב </w:t>
      </w:r>
      <w:r w:rsidRPr="001F5F0B">
        <w:rPr>
          <w:rFonts w:cs="David" w:hint="cs"/>
          <w:b/>
          <w:bCs/>
          <w:rtl/>
        </w:rPr>
        <w:t>ב'</w:t>
      </w:r>
    </w:p>
    <w:p w14:paraId="1F62E98D" w14:textId="77777777" w:rsidR="00A77B6B" w:rsidRDefault="00A77B6B" w:rsidP="00A77B6B">
      <w:pPr>
        <w:rPr>
          <w:rFonts w:cs="David"/>
          <w:u w:val="single"/>
          <w:rtl/>
        </w:rPr>
      </w:pPr>
    </w:p>
    <w:p w14:paraId="30A68A69" w14:textId="77777777" w:rsidR="00A77B6B" w:rsidRDefault="00A77B6B" w:rsidP="00A77B6B">
      <w:pPr>
        <w:rPr>
          <w:rFonts w:cs="David"/>
          <w:u w:val="single"/>
          <w:rtl/>
        </w:rPr>
      </w:pPr>
    </w:p>
    <w:p w14:paraId="00189CDD" w14:textId="77777777" w:rsidR="00A77B6B" w:rsidRDefault="00A77B6B" w:rsidP="00A77B6B">
      <w:pPr>
        <w:rPr>
          <w:rFonts w:cs="David"/>
          <w:b/>
          <w:bCs/>
          <w:color w:val="0070C0"/>
          <w:sz w:val="28"/>
          <w:szCs w:val="28"/>
          <w:u w:val="single"/>
        </w:rPr>
      </w:pPr>
      <w:r w:rsidRPr="0058254D">
        <w:rPr>
          <w:rFonts w:cs="David" w:hint="cs"/>
          <w:b/>
          <w:bCs/>
          <w:color w:val="0070C0"/>
          <w:sz w:val="28"/>
          <w:szCs w:val="28"/>
          <w:u w:val="single"/>
          <w:rtl/>
        </w:rPr>
        <w:t>שלב ב': תכנית ראשית</w:t>
      </w:r>
      <w:r>
        <w:rPr>
          <w:rFonts w:cs="David" w:hint="cs"/>
          <w:b/>
          <w:bCs/>
          <w:color w:val="0070C0"/>
          <w:sz w:val="28"/>
          <w:szCs w:val="28"/>
          <w:u w:val="single"/>
          <w:rtl/>
        </w:rPr>
        <w:t xml:space="preserve">   שלב זה ( שלב ב  בלבד ) מומש והועלה למודל </w:t>
      </w:r>
    </w:p>
    <w:tbl>
      <w:tblPr>
        <w:bidiVisual/>
        <w:tblW w:w="0" w:type="auto"/>
        <w:tblInd w:w="-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2"/>
      </w:tblGrid>
      <w:tr w:rsidR="00A77B6B" w14:paraId="573309F6" w14:textId="77777777" w:rsidTr="00D45453">
        <w:tc>
          <w:tcPr>
            <w:tcW w:w="8782" w:type="dxa"/>
            <w:shd w:val="clear" w:color="auto" w:fill="auto"/>
          </w:tcPr>
          <w:p w14:paraId="4B467F09" w14:textId="77777777" w:rsidR="00A77B6B" w:rsidRPr="00B2662B" w:rsidRDefault="00A77B6B" w:rsidP="00D45453">
            <w:pPr>
              <w:rPr>
                <w:rFonts w:cs="David"/>
                <w:rtl/>
              </w:rPr>
            </w:pPr>
            <w:r w:rsidRPr="00B2662B">
              <w:rPr>
                <w:rFonts w:cs="David" w:hint="cs"/>
                <w:rtl/>
              </w:rPr>
              <w:t>יש לאפשר לבצע שוב ושוב את הפעולות הבאות:</w:t>
            </w:r>
          </w:p>
          <w:p w14:paraId="6A845150" w14:textId="77777777" w:rsidR="00A77B6B" w:rsidRPr="00B2662B" w:rsidRDefault="00A77B6B" w:rsidP="00A77B6B">
            <w:pPr>
              <w:pStyle w:val="a3"/>
              <w:numPr>
                <w:ilvl w:val="0"/>
                <w:numId w:val="1"/>
              </w:numPr>
              <w:rPr>
                <w:rFonts w:cs="David"/>
              </w:rPr>
            </w:pPr>
            <w:r w:rsidRPr="00B2662B">
              <w:rPr>
                <w:rFonts w:cs="David" w:hint="cs"/>
                <w:rtl/>
              </w:rPr>
              <w:t>קליטת מטלה חדשה ובניית קדקוד מתאים.</w:t>
            </w:r>
          </w:p>
          <w:p w14:paraId="713057C1" w14:textId="77777777" w:rsidR="00A77B6B" w:rsidRPr="00B2662B" w:rsidRDefault="00A77B6B" w:rsidP="00A77B6B">
            <w:pPr>
              <w:pStyle w:val="a3"/>
              <w:numPr>
                <w:ilvl w:val="0"/>
                <w:numId w:val="1"/>
              </w:numPr>
              <w:rPr>
                <w:rFonts w:cs="David"/>
              </w:rPr>
            </w:pPr>
            <w:r w:rsidRPr="00B2662B">
              <w:rPr>
                <w:rFonts w:cs="David" w:hint="cs"/>
                <w:rtl/>
              </w:rPr>
              <w:t>קליטת סדר בין שתי מטלות (מטלה שיכולה להתבצע רק עם סיום מטלה אחרת) ובניית קשת מתאימה.</w:t>
            </w:r>
          </w:p>
          <w:p w14:paraId="66A38451" w14:textId="77777777" w:rsidR="00A77B6B" w:rsidRPr="00B2662B" w:rsidRDefault="00A77B6B" w:rsidP="00A77B6B">
            <w:pPr>
              <w:pStyle w:val="a3"/>
              <w:numPr>
                <w:ilvl w:val="0"/>
                <w:numId w:val="1"/>
              </w:numPr>
              <w:rPr>
                <w:rFonts w:cs="David"/>
              </w:rPr>
            </w:pPr>
            <w:r w:rsidRPr="00B2662B">
              <w:rPr>
                <w:rFonts w:cs="David" w:hint="cs"/>
                <w:rtl/>
              </w:rPr>
              <w:t>הדפסת הגרף כולו.</w:t>
            </w:r>
          </w:p>
          <w:p w14:paraId="2A180559" w14:textId="77777777" w:rsidR="00A77B6B" w:rsidRPr="00B2662B" w:rsidRDefault="00A77B6B" w:rsidP="00A77B6B">
            <w:pPr>
              <w:pStyle w:val="a3"/>
              <w:numPr>
                <w:ilvl w:val="0"/>
                <w:numId w:val="1"/>
              </w:numPr>
              <w:rPr>
                <w:rFonts w:cs="David"/>
              </w:rPr>
            </w:pPr>
            <w:r w:rsidRPr="00B2662B">
              <w:rPr>
                <w:rFonts w:cs="David" w:hint="cs"/>
                <w:rtl/>
              </w:rPr>
              <w:t xml:space="preserve">הדפסת סדר מומלץ עבור המטלות, באמצעות ביצוע מיון טופולוגי של המטלות והדפסת הרשימה המקושרת שהתקבלה. </w:t>
            </w:r>
          </w:p>
          <w:p w14:paraId="7691ECB6" w14:textId="77777777" w:rsidR="00A77B6B" w:rsidRPr="00B2662B" w:rsidRDefault="00A77B6B" w:rsidP="00A77B6B">
            <w:pPr>
              <w:pStyle w:val="a3"/>
              <w:numPr>
                <w:ilvl w:val="0"/>
                <w:numId w:val="1"/>
              </w:numPr>
              <w:rPr>
                <w:rFonts w:cs="David"/>
                <w:rtl/>
              </w:rPr>
            </w:pPr>
            <w:r w:rsidRPr="00B2662B">
              <w:rPr>
                <w:rFonts w:cs="David" w:hint="cs"/>
                <w:rtl/>
              </w:rPr>
              <w:t xml:space="preserve">יציאה: מחיקת כל מבני הנתונים שהוקצו.  </w:t>
            </w:r>
          </w:p>
        </w:tc>
      </w:tr>
    </w:tbl>
    <w:p w14:paraId="5C120858" w14:textId="77777777" w:rsidR="00A77B6B" w:rsidRPr="0058254D" w:rsidRDefault="00A77B6B" w:rsidP="00A77B6B">
      <w:pPr>
        <w:rPr>
          <w:rFonts w:cs="David"/>
          <w:b/>
          <w:bCs/>
          <w:color w:val="0070C0"/>
          <w:sz w:val="28"/>
          <w:szCs w:val="28"/>
          <w:u w:val="single"/>
          <w:rtl/>
        </w:rPr>
      </w:pPr>
    </w:p>
    <w:p w14:paraId="3AD6F9FA" w14:textId="77777777" w:rsidR="00A77B6B" w:rsidRPr="00E4145C" w:rsidRDefault="00A77B6B" w:rsidP="00A77B6B">
      <w:pPr>
        <w:rPr>
          <w:rFonts w:cs="David"/>
          <w:b/>
          <w:bCs/>
          <w:rtl/>
        </w:rPr>
      </w:pPr>
      <w:r w:rsidRPr="00E4145C">
        <w:rPr>
          <w:rFonts w:cs="David" w:hint="cs"/>
          <w:b/>
          <w:bCs/>
          <w:rtl/>
        </w:rPr>
        <w:t>בהצלחה רבה!</w:t>
      </w:r>
    </w:p>
    <w:p w14:paraId="6440B5C6" w14:textId="77777777" w:rsidR="00A77B6B" w:rsidRPr="001F5F0B" w:rsidRDefault="00A77B6B" w:rsidP="00A77B6B">
      <w:pPr>
        <w:rPr>
          <w:rFonts w:cs="David"/>
          <w:rtl/>
        </w:rPr>
      </w:pPr>
    </w:p>
    <w:p w14:paraId="602E5275" w14:textId="75992D40" w:rsidR="00736EFB" w:rsidRPr="00736EFB" w:rsidRDefault="00736EFB" w:rsidP="00A77B6B">
      <w:pPr>
        <w:pStyle w:val="1"/>
        <w:jc w:val="center"/>
        <w:rPr>
          <w:rFonts w:cs="David"/>
          <w:b w:val="0"/>
          <w:bCs w:val="0"/>
          <w:sz w:val="32"/>
          <w:szCs w:val="32"/>
        </w:rPr>
      </w:pPr>
    </w:p>
    <w:sectPr w:rsidR="00736EFB" w:rsidRPr="00736EFB" w:rsidSect="001561B6">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na Azoulay" w:date="2022-01-11T04:10:00Z" w:initials="RA">
    <w:p w14:paraId="4F973ED4" w14:textId="77777777" w:rsidR="00A07A43" w:rsidRDefault="00A07A43" w:rsidP="00D043BE">
      <w:pPr>
        <w:pStyle w:val="a6"/>
        <w:jc w:val="right"/>
      </w:pPr>
      <w:r>
        <w:rPr>
          <w:rStyle w:val="a5"/>
        </w:rPr>
        <w:annotationRef/>
      </w:r>
      <w:r>
        <w:rPr>
          <w:rtl/>
        </w:rPr>
        <w:t>את השדות המיותרים לתרגיל זה, אין צורך להגדיר</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73E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781C5" w16cex:dateUtc="2022-01-11T0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73ED4" w16cid:durableId="258781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20DA"/>
    <w:multiLevelType w:val="hybridMultilevel"/>
    <w:tmpl w:val="4FEA3F3E"/>
    <w:lvl w:ilvl="0" w:tplc="0C7C70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55A33"/>
    <w:multiLevelType w:val="hybridMultilevel"/>
    <w:tmpl w:val="1A94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3693"/>
    <w:multiLevelType w:val="hybridMultilevel"/>
    <w:tmpl w:val="6CE88EF0"/>
    <w:lvl w:ilvl="0" w:tplc="04090001">
      <w:start w:val="1"/>
      <w:numFmt w:val="bullet"/>
      <w:lvlText w:val=""/>
      <w:lvlJc w:val="left"/>
      <w:pPr>
        <w:ind w:left="720" w:hanging="360"/>
      </w:pPr>
      <w:rPr>
        <w:rFonts w:ascii="Symbol" w:hAnsi="Symbol" w:hint="default"/>
      </w:rPr>
    </w:lvl>
    <w:lvl w:ilvl="1" w:tplc="2C32F128">
      <w:start w:val="1"/>
      <w:numFmt w:val="bullet"/>
      <w:lvlText w:val="o"/>
      <w:lvlJc w:val="left"/>
      <w:pPr>
        <w:ind w:left="1440" w:hanging="360"/>
      </w:pPr>
      <w:rPr>
        <w:rFonts w:ascii="Courier New" w:hAnsi="Courier New" w:cs="Courier New" w:hint="default"/>
        <w:lang w:bidi="he-IL"/>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na Azoulay">
    <w15:presenceInfo w15:providerId="AD" w15:userId="S::azrina@g.jct.ac.il::c8fe7b94-7e7b-4834-8b10-18ad8fe6ed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FB"/>
    <w:rsid w:val="001561B6"/>
    <w:rsid w:val="00537138"/>
    <w:rsid w:val="006616FE"/>
    <w:rsid w:val="006E70D0"/>
    <w:rsid w:val="006F6B49"/>
    <w:rsid w:val="00736EFB"/>
    <w:rsid w:val="00953113"/>
    <w:rsid w:val="00A07A43"/>
    <w:rsid w:val="00A77B6B"/>
    <w:rsid w:val="00DB36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8DBB"/>
  <w15:chartTrackingRefBased/>
  <w15:docId w15:val="{B5313CC5-6A13-4B16-8911-FE1DA84C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qFormat/>
    <w:rsid w:val="00736EFB"/>
    <w:pPr>
      <w:keepNext/>
      <w:spacing w:after="0" w:line="240" w:lineRule="auto"/>
      <w:ind w:right="-720"/>
      <w:outlineLvl w:val="0"/>
    </w:pPr>
    <w:rPr>
      <w:rFonts w:ascii="Times New Roman" w:eastAsia="Times New Roman" w:hAnsi="Times New Roman" w:cs="David Transparen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736EFB"/>
    <w:rPr>
      <w:rFonts w:ascii="Times New Roman" w:eastAsia="Times New Roman" w:hAnsi="Times New Roman" w:cs="David Transparent"/>
      <w:b/>
      <w:bCs/>
      <w:sz w:val="28"/>
      <w:szCs w:val="28"/>
    </w:rPr>
  </w:style>
  <w:style w:type="paragraph" w:styleId="a3">
    <w:name w:val="List Paragraph"/>
    <w:basedOn w:val="a"/>
    <w:uiPriority w:val="34"/>
    <w:qFormat/>
    <w:rsid w:val="00736EFB"/>
    <w:pPr>
      <w:spacing w:after="0" w:line="240" w:lineRule="auto"/>
      <w:ind w:left="720"/>
      <w:contextualSpacing/>
    </w:pPr>
    <w:rPr>
      <w:rFonts w:ascii="Times New Roman" w:eastAsia="Times New Roman" w:hAnsi="Times New Roman" w:cs="Times New Roman"/>
      <w:sz w:val="24"/>
      <w:szCs w:val="24"/>
    </w:rPr>
  </w:style>
  <w:style w:type="paragraph" w:styleId="a4">
    <w:name w:val="Revision"/>
    <w:hidden/>
    <w:uiPriority w:val="99"/>
    <w:semiHidden/>
    <w:rsid w:val="006F6B49"/>
    <w:pPr>
      <w:spacing w:after="0" w:line="240" w:lineRule="auto"/>
    </w:pPr>
  </w:style>
  <w:style w:type="character" w:styleId="a5">
    <w:name w:val="annotation reference"/>
    <w:basedOn w:val="a0"/>
    <w:uiPriority w:val="99"/>
    <w:semiHidden/>
    <w:unhideWhenUsed/>
    <w:rsid w:val="00A07A43"/>
    <w:rPr>
      <w:sz w:val="16"/>
      <w:szCs w:val="16"/>
    </w:rPr>
  </w:style>
  <w:style w:type="paragraph" w:styleId="a6">
    <w:name w:val="annotation text"/>
    <w:basedOn w:val="a"/>
    <w:link w:val="a7"/>
    <w:uiPriority w:val="99"/>
    <w:unhideWhenUsed/>
    <w:rsid w:val="00A07A43"/>
    <w:pPr>
      <w:spacing w:line="240" w:lineRule="auto"/>
    </w:pPr>
    <w:rPr>
      <w:sz w:val="20"/>
      <w:szCs w:val="20"/>
    </w:rPr>
  </w:style>
  <w:style w:type="character" w:customStyle="1" w:styleId="a7">
    <w:name w:val="טקסט הערה תו"/>
    <w:basedOn w:val="a0"/>
    <w:link w:val="a6"/>
    <w:uiPriority w:val="99"/>
    <w:rsid w:val="00A07A43"/>
    <w:rPr>
      <w:sz w:val="20"/>
      <w:szCs w:val="20"/>
    </w:rPr>
  </w:style>
  <w:style w:type="paragraph" w:styleId="a8">
    <w:name w:val="annotation subject"/>
    <w:basedOn w:val="a6"/>
    <w:next w:val="a6"/>
    <w:link w:val="a9"/>
    <w:uiPriority w:val="99"/>
    <w:semiHidden/>
    <w:unhideWhenUsed/>
    <w:rsid w:val="00A07A43"/>
    <w:rPr>
      <w:b/>
      <w:bCs/>
    </w:rPr>
  </w:style>
  <w:style w:type="character" w:customStyle="1" w:styleId="a9">
    <w:name w:val="נושא הערה תו"/>
    <w:basedOn w:val="a7"/>
    <w:link w:val="a8"/>
    <w:uiPriority w:val="99"/>
    <w:semiHidden/>
    <w:rsid w:val="00A07A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3</Pages>
  <Words>441</Words>
  <Characters>2207</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Rina Azoulay</cp:lastModifiedBy>
  <cp:revision>6</cp:revision>
  <dcterms:created xsi:type="dcterms:W3CDTF">2020-10-24T22:58:00Z</dcterms:created>
  <dcterms:modified xsi:type="dcterms:W3CDTF">2022-01-11T02:10:00Z</dcterms:modified>
</cp:coreProperties>
</file>